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6AF9" w14:textId="77777777" w:rsidR="00D86206" w:rsidRPr="00A37487" w:rsidRDefault="00D86206" w:rsidP="00A53739">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Use </w:t>
      </w:r>
      <w:r w:rsidR="00AB7026" w:rsidRPr="00A37487">
        <w:rPr>
          <w:rFonts w:ascii="Segoe UI" w:hAnsi="Segoe UI" w:cs="Segoe UI"/>
          <w:lang w:bidi="ar-SA"/>
        </w:rPr>
        <w:t>this</w:t>
      </w:r>
      <w:r w:rsidRPr="00A37487">
        <w:rPr>
          <w:rFonts w:ascii="Segoe UI" w:hAnsi="Segoe UI" w:cs="Segoe UI"/>
          <w:lang w:bidi="ar-SA"/>
        </w:rPr>
        <w:t xml:space="preserve"> form to document testing exceptions</w:t>
      </w:r>
      <w:r w:rsidR="00440146" w:rsidRPr="00A37487">
        <w:rPr>
          <w:rFonts w:ascii="Segoe UI" w:hAnsi="Segoe UI" w:cs="Segoe UI"/>
          <w:lang w:bidi="ar-SA"/>
        </w:rPr>
        <w:t>.</w:t>
      </w:r>
      <w:r w:rsidRPr="00A37487">
        <w:rPr>
          <w:rFonts w:ascii="Segoe UI" w:hAnsi="Segoe UI" w:cs="Segoe UI"/>
          <w:lang w:bidi="ar-SA"/>
        </w:rPr>
        <w:t xml:space="preserve"> All exceptions must be triaged by CSS using the web form at the following URL:</w:t>
      </w:r>
    </w:p>
    <w:p w14:paraId="1B036AFA" w14:textId="77777777" w:rsidR="00440146" w:rsidRPr="00A53739" w:rsidRDefault="003476C1" w:rsidP="005D24B4">
      <w:pPr>
        <w:rPr>
          <w:rFonts w:ascii="Segoe UI" w:hAnsi="Segoe UI" w:cs="Segoe UI"/>
        </w:rPr>
      </w:pPr>
      <w:hyperlink r:id="rId10" w:history="1">
        <w:r w:rsidR="00440146" w:rsidRPr="005D24B4">
          <w:rPr>
            <w:rStyle w:val="Hyperlink"/>
            <w:rFonts w:ascii="Segoe UI" w:hAnsi="Segoe UI" w:cs="Segoe UI"/>
          </w:rPr>
          <w:t>http://support.microsoft.com/oas/default.aspx?&amp;ln=en-us&amp;c1=501&amp;gprid=12574&amp;</w:t>
        </w:r>
      </w:hyperlink>
    </w:p>
    <w:p w14:paraId="1B036AFB"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AFC"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Failure type and ID number should be obtained from CSS.</w:t>
      </w:r>
    </w:p>
    <w:p w14:paraId="1B036AFD"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AFE"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If you have a submission which has failures that </w:t>
      </w:r>
      <w:proofErr w:type="gramStart"/>
      <w:r w:rsidRPr="00A37487">
        <w:rPr>
          <w:rFonts w:ascii="Segoe UI" w:hAnsi="Segoe UI" w:cs="Segoe UI"/>
          <w:lang w:bidi="ar-SA"/>
        </w:rPr>
        <w:t>CSS  has</w:t>
      </w:r>
      <w:proofErr w:type="gramEnd"/>
      <w:r w:rsidRPr="00A37487">
        <w:rPr>
          <w:rFonts w:ascii="Segoe UI" w:hAnsi="Segoe UI" w:cs="Segoe UI"/>
          <w:lang w:bidi="ar-SA"/>
        </w:rPr>
        <w:t xml:space="preserve"> identified as something that will be overturned on submission, please use the following process.</w:t>
      </w:r>
    </w:p>
    <w:p w14:paraId="1B036AFF" w14:textId="26252B1C"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Fill out Section 1 and Section 2 of this form. Be sure to enter the bug number provided by CSS in the ID Number column of Section 2.</w:t>
      </w:r>
    </w:p>
    <w:p w14:paraId="1B036B00" w14:textId="7187E120"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 xml:space="preserve">Create your submission package cab using the </w:t>
      </w:r>
      <w:r w:rsidR="001C4337">
        <w:rPr>
          <w:rFonts w:ascii="Segoe UI" w:hAnsi="Segoe UI" w:cs="Segoe UI"/>
          <w:lang w:bidi="ar-SA"/>
        </w:rPr>
        <w:t xml:space="preserve"> submission upload tool </w:t>
      </w:r>
      <w:r w:rsidRPr="00A53739">
        <w:rPr>
          <w:rFonts w:ascii="Segoe UI" w:hAnsi="Segoe UI" w:cs="Segoe UI"/>
          <w:lang w:bidi="ar-SA"/>
        </w:rPr>
        <w:t>and browse to your readme.doc using the Attach Readme file(optional).</w:t>
      </w:r>
    </w:p>
    <w:p w14:paraId="1B036B01" w14:textId="77777777"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Sign the cab with your VeriSign cert as usual.</w:t>
      </w:r>
    </w:p>
    <w:p w14:paraId="1B036B02" w14:textId="77777777" w:rsidR="00D86206" w:rsidRPr="00A53739" w:rsidRDefault="00D86206" w:rsidP="00A53739">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53739">
        <w:rPr>
          <w:rFonts w:ascii="Segoe UI" w:hAnsi="Segoe UI" w:cs="Segoe UI"/>
          <w:lang w:bidi="ar-SA"/>
        </w:rPr>
        <w:t>Upload the submission package as usual.</w:t>
      </w:r>
    </w:p>
    <w:p w14:paraId="1B036B03"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B04" w14:textId="1EA7DC40"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We will be automatically looking at any submissions which fail and specifically looking for the README.doc.  We will manually review the log for the specific problem and overturn the failure if the problem is a known issue which cannot be filtered and is documented in the</w:t>
      </w:r>
      <w:r w:rsidR="00EB3018">
        <w:rPr>
          <w:rFonts w:ascii="Segoe UI" w:hAnsi="Segoe UI" w:cs="Segoe UI"/>
          <w:lang w:bidi="ar-SA"/>
        </w:rPr>
        <w:t xml:space="preserve"> </w:t>
      </w:r>
      <w:r w:rsidRPr="00A37487">
        <w:rPr>
          <w:rFonts w:ascii="Segoe UI" w:hAnsi="Segoe UI" w:cs="Segoe UI"/>
          <w:lang w:bidi="ar-SA"/>
        </w:rPr>
        <w:t>bug database as identified in the README.doc.</w:t>
      </w:r>
    </w:p>
    <w:p w14:paraId="1B036B05"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B06"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 xml:space="preserve">The </w:t>
      </w:r>
      <w:r w:rsidR="00AB7026" w:rsidRPr="00A37487">
        <w:rPr>
          <w:rFonts w:ascii="Segoe UI" w:hAnsi="Segoe UI" w:cs="Segoe UI"/>
          <w:lang w:bidi="ar-SA"/>
        </w:rPr>
        <w:t xml:space="preserve">Windows Hardware Dashboard </w:t>
      </w:r>
      <w:r w:rsidRPr="00A37487">
        <w:rPr>
          <w:rFonts w:ascii="Segoe UI" w:hAnsi="Segoe UI" w:cs="Segoe UI"/>
          <w:lang w:bidi="ar-SA"/>
        </w:rPr>
        <w:t>errata website (</w:t>
      </w:r>
      <w:hyperlink r:id="rId11" w:history="1">
        <w:r w:rsidR="00A37487" w:rsidRPr="00A37487">
          <w:rPr>
            <w:rStyle w:val="Hyperlink"/>
            <w:rFonts w:ascii="Segoe UI" w:hAnsi="Segoe UI" w:cs="Segoe UI"/>
            <w:lang w:bidi="ar-SA"/>
          </w:rPr>
          <w:t>https://sysdev.microsoft.com/ec</w:t>
        </w:r>
      </w:hyperlink>
      <w:r w:rsidRPr="00A37487">
        <w:rPr>
          <w:rFonts w:ascii="Segoe UI" w:hAnsi="Segoe UI" w:cs="Segoe UI"/>
          <w:lang w:bidi="ar-SA"/>
        </w:rPr>
        <w:t xml:space="preserve">) should not and cannot be used to determine whether errata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This is a general list of active and non</w:t>
      </w:r>
      <w:r w:rsidR="00A53739">
        <w:rPr>
          <w:rFonts w:ascii="Segoe UI" w:hAnsi="Segoe UI" w:cs="Segoe UI"/>
          <w:lang w:bidi="ar-SA"/>
        </w:rPr>
        <w:t>-</w:t>
      </w:r>
      <w:r w:rsidRPr="00A37487">
        <w:rPr>
          <w:rFonts w:ascii="Segoe UI" w:hAnsi="Segoe UI" w:cs="Segoe UI"/>
          <w:lang w:bidi="ar-SA"/>
        </w:rPr>
        <w:t xml:space="preserve"> active programmatic errata provided by </w:t>
      </w:r>
      <w:r w:rsidR="00A53739">
        <w:rPr>
          <w:rFonts w:ascii="Segoe UI" w:hAnsi="Segoe UI" w:cs="Segoe UI"/>
          <w:lang w:bidi="ar-SA"/>
        </w:rPr>
        <w:t xml:space="preserve">the </w:t>
      </w:r>
      <w:r w:rsidRPr="00A37487">
        <w:rPr>
          <w:rFonts w:ascii="Segoe UI" w:hAnsi="Segoe UI" w:cs="Segoe UI"/>
          <w:lang w:bidi="ar-SA"/>
        </w:rPr>
        <w:t xml:space="preserve">Windows Hardware </w:t>
      </w:r>
      <w:r w:rsidR="00A37487" w:rsidRPr="00A37487">
        <w:rPr>
          <w:rFonts w:ascii="Segoe UI" w:hAnsi="Segoe UI" w:cs="Segoe UI"/>
          <w:lang w:bidi="ar-SA"/>
        </w:rPr>
        <w:t xml:space="preserve">Dashboard </w:t>
      </w:r>
      <w:r w:rsidRPr="00A37487">
        <w:rPr>
          <w:rFonts w:ascii="Segoe UI" w:hAnsi="Segoe UI" w:cs="Segoe UI"/>
          <w:lang w:bidi="ar-SA"/>
        </w:rPr>
        <w:t xml:space="preserve">Services Team. The information that is present here cannot be used in the </w:t>
      </w:r>
      <w:r w:rsidR="00A53739">
        <w:rPr>
          <w:rFonts w:ascii="Segoe UI" w:hAnsi="Segoe UI" w:cs="Segoe UI"/>
          <w:lang w:bidi="ar-SA"/>
        </w:rPr>
        <w:t>certification</w:t>
      </w:r>
      <w:r w:rsidR="00A53739" w:rsidRPr="00A37487">
        <w:rPr>
          <w:rFonts w:ascii="Segoe UI" w:hAnsi="Segoe UI" w:cs="Segoe UI"/>
          <w:lang w:bidi="ar-SA"/>
        </w:rPr>
        <w:t xml:space="preserve"> </w:t>
      </w:r>
      <w:r w:rsidRPr="00A37487">
        <w:rPr>
          <w:rFonts w:ascii="Segoe UI" w:hAnsi="Segoe UI" w:cs="Segoe UI"/>
          <w:lang w:bidi="ar-SA"/>
        </w:rPr>
        <w:t xml:space="preserve">submission readme or on submission failure to change the status of a failing submission. The errata that are published on this site are programmatic errata and if the errata are not filtering the failure in your submission, these errata do not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w:t>
      </w:r>
    </w:p>
    <w:p w14:paraId="1B036B07" w14:textId="77777777" w:rsidR="007134D0" w:rsidRPr="00A37487" w:rsidRDefault="007134D0" w:rsidP="005D24B4">
      <w:pPr>
        <w:pStyle w:val="Heading1"/>
        <w:spacing w:before="480"/>
        <w:rPr>
          <w:rFonts w:ascii="Segoe UI" w:hAnsi="Segoe UI" w:cs="Segoe UI"/>
          <w:szCs w:val="22"/>
        </w:rPr>
      </w:pPr>
      <w:r w:rsidRPr="00A37487">
        <w:rPr>
          <w:rFonts w:ascii="Segoe UI" w:hAnsi="Segoe UI" w:cs="Segoe UI"/>
          <w:szCs w:val="22"/>
        </w:rPr>
        <w:t>Section 1: Submission Information</w:t>
      </w:r>
    </w:p>
    <w:p w14:paraId="1B036B08" w14:textId="77777777" w:rsidR="007134D0" w:rsidRPr="00A37487" w:rsidRDefault="007134D0" w:rsidP="005D24B4">
      <w:pPr>
        <w:rPr>
          <w:rFonts w:ascii="Segoe UI" w:hAnsi="Segoe UI" w:cs="Segoe UI"/>
        </w:rPr>
      </w:pPr>
      <w:r w:rsidRPr="00A37487">
        <w:rPr>
          <w:rFonts w:ascii="Segoe UI" w:hAnsi="Segoe UI" w:cs="Segoe UI"/>
        </w:rPr>
        <w:t>Please provide the following information for your submission package.</w:t>
      </w:r>
    </w:p>
    <w:p w14:paraId="1B036B09" w14:textId="77777777" w:rsidR="007134D0" w:rsidRPr="00A37487" w:rsidRDefault="007134D0" w:rsidP="005D24B4">
      <w:pPr>
        <w:rPr>
          <w:rFonts w:ascii="Segoe UI" w:hAnsi="Segoe UI" w:cs="Segoe U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250"/>
        <w:gridCol w:w="7470"/>
      </w:tblGrid>
      <w:tr w:rsidR="007134D0" w:rsidRPr="00A37487" w14:paraId="1B036B0C" w14:textId="77777777" w:rsidTr="00A53739">
        <w:trPr>
          <w:trHeight w:val="690"/>
        </w:trPr>
        <w:tc>
          <w:tcPr>
            <w:tcW w:w="2250" w:type="dxa"/>
          </w:tcPr>
          <w:p w14:paraId="1B036B0A" w14:textId="77777777" w:rsidR="007134D0" w:rsidRPr="00A37487" w:rsidRDefault="007134D0" w:rsidP="005D24B4">
            <w:pPr>
              <w:rPr>
                <w:rFonts w:ascii="Segoe UI" w:hAnsi="Segoe UI" w:cs="Segoe UI"/>
                <w:b/>
                <w:bCs/>
              </w:rPr>
            </w:pPr>
            <w:r w:rsidRPr="00A37487">
              <w:rPr>
                <w:rFonts w:ascii="Segoe UI" w:hAnsi="Segoe UI" w:cs="Segoe UI"/>
                <w:b/>
                <w:bCs/>
              </w:rPr>
              <w:t>Company name:</w:t>
            </w:r>
          </w:p>
        </w:tc>
        <w:tc>
          <w:tcPr>
            <w:tcW w:w="7470" w:type="dxa"/>
          </w:tcPr>
          <w:p w14:paraId="1B036B0B" w14:textId="77777777" w:rsidR="007134D0" w:rsidRPr="00A37487" w:rsidRDefault="007134D0" w:rsidP="005D24B4">
            <w:pPr>
              <w:rPr>
                <w:rFonts w:ascii="Segoe UI" w:hAnsi="Segoe UI" w:cs="Segoe UI"/>
              </w:rPr>
            </w:pPr>
          </w:p>
        </w:tc>
      </w:tr>
      <w:tr w:rsidR="007134D0" w:rsidRPr="00A37487" w14:paraId="1B036B0F" w14:textId="77777777" w:rsidTr="00A53739">
        <w:trPr>
          <w:trHeight w:val="690"/>
        </w:trPr>
        <w:tc>
          <w:tcPr>
            <w:tcW w:w="2250" w:type="dxa"/>
          </w:tcPr>
          <w:p w14:paraId="1B036B0D" w14:textId="77777777" w:rsidR="007134D0" w:rsidRPr="00A37487" w:rsidRDefault="007134D0" w:rsidP="005D24B4">
            <w:pPr>
              <w:rPr>
                <w:rFonts w:ascii="Segoe UI" w:hAnsi="Segoe UI" w:cs="Segoe UI"/>
                <w:b/>
                <w:bCs/>
              </w:rPr>
            </w:pPr>
            <w:r w:rsidRPr="00A37487">
              <w:rPr>
                <w:rFonts w:ascii="Segoe UI" w:hAnsi="Segoe UI" w:cs="Segoe UI"/>
                <w:b/>
                <w:bCs/>
              </w:rPr>
              <w:t>Product name:</w:t>
            </w:r>
          </w:p>
        </w:tc>
        <w:tc>
          <w:tcPr>
            <w:tcW w:w="7470" w:type="dxa"/>
          </w:tcPr>
          <w:p w14:paraId="1B036B0E" w14:textId="77777777" w:rsidR="007134D0" w:rsidRPr="00A37487" w:rsidRDefault="007134D0" w:rsidP="005D24B4">
            <w:pPr>
              <w:rPr>
                <w:rFonts w:ascii="Segoe UI" w:hAnsi="Segoe UI" w:cs="Segoe UI"/>
              </w:rPr>
            </w:pPr>
          </w:p>
        </w:tc>
      </w:tr>
      <w:tr w:rsidR="007134D0" w:rsidRPr="00A37487" w14:paraId="1B036B12" w14:textId="77777777" w:rsidTr="00A53739">
        <w:trPr>
          <w:trHeight w:val="690"/>
        </w:trPr>
        <w:tc>
          <w:tcPr>
            <w:tcW w:w="2250" w:type="dxa"/>
          </w:tcPr>
          <w:p w14:paraId="1B036B10" w14:textId="77777777" w:rsidR="007134D0" w:rsidRPr="00A37487" w:rsidRDefault="007134D0" w:rsidP="005D24B4">
            <w:pPr>
              <w:rPr>
                <w:rFonts w:ascii="Segoe UI" w:hAnsi="Segoe UI" w:cs="Segoe UI"/>
                <w:b/>
                <w:bCs/>
              </w:rPr>
            </w:pPr>
            <w:r w:rsidRPr="00A37487">
              <w:rPr>
                <w:rFonts w:ascii="Segoe UI" w:hAnsi="Segoe UI" w:cs="Segoe UI"/>
                <w:b/>
                <w:bCs/>
              </w:rPr>
              <w:t>Unique Hardware ID</w:t>
            </w:r>
            <w:r w:rsidRPr="00A37487">
              <w:rPr>
                <w:rFonts w:ascii="Segoe UI" w:hAnsi="Segoe UI" w:cs="Segoe UI"/>
                <w:b/>
                <w:bCs/>
              </w:rPr>
              <w:br/>
            </w:r>
            <w:r w:rsidR="003F4F8D">
              <w:rPr>
                <w:rFonts w:ascii="Segoe UI" w:hAnsi="Segoe UI" w:cs="Segoe UI"/>
              </w:rPr>
              <w:t>(F</w:t>
            </w:r>
            <w:r w:rsidRPr="00A37487">
              <w:rPr>
                <w:rFonts w:ascii="Segoe UI" w:hAnsi="Segoe UI" w:cs="Segoe UI"/>
              </w:rPr>
              <w:t>or example, PnP or PID-VID, if applicable)</w:t>
            </w:r>
          </w:p>
        </w:tc>
        <w:tc>
          <w:tcPr>
            <w:tcW w:w="7470" w:type="dxa"/>
          </w:tcPr>
          <w:p w14:paraId="1B036B11" w14:textId="77777777" w:rsidR="007134D0" w:rsidRPr="00A37487" w:rsidRDefault="007134D0" w:rsidP="005D24B4">
            <w:pPr>
              <w:rPr>
                <w:rFonts w:ascii="Segoe UI" w:hAnsi="Segoe UI" w:cs="Segoe UI"/>
              </w:rPr>
            </w:pPr>
          </w:p>
        </w:tc>
      </w:tr>
      <w:tr w:rsidR="007134D0" w:rsidRPr="00A37487" w14:paraId="1B036B15" w14:textId="77777777" w:rsidTr="00A53739">
        <w:trPr>
          <w:trHeight w:val="690"/>
        </w:trPr>
        <w:tc>
          <w:tcPr>
            <w:tcW w:w="2250" w:type="dxa"/>
          </w:tcPr>
          <w:p w14:paraId="1B036B13" w14:textId="77777777" w:rsidR="007134D0" w:rsidRPr="00A37487" w:rsidRDefault="007134D0" w:rsidP="005D24B4">
            <w:pPr>
              <w:rPr>
                <w:rFonts w:ascii="Segoe UI" w:hAnsi="Segoe UI" w:cs="Segoe UI"/>
                <w:b/>
                <w:bCs/>
              </w:rPr>
            </w:pPr>
            <w:r w:rsidRPr="00A37487">
              <w:rPr>
                <w:rFonts w:ascii="Segoe UI" w:hAnsi="Segoe UI" w:cs="Segoe UI"/>
                <w:b/>
                <w:bCs/>
              </w:rPr>
              <w:t>Submission type</w:t>
            </w:r>
            <w:r w:rsidRPr="00A37487">
              <w:rPr>
                <w:rFonts w:ascii="Segoe UI" w:hAnsi="Segoe UI" w:cs="Segoe UI"/>
                <w:b/>
                <w:bCs/>
              </w:rPr>
              <w:br/>
            </w:r>
            <w:r w:rsidRPr="00A37487">
              <w:rPr>
                <w:rFonts w:ascii="Segoe UI" w:hAnsi="Segoe UI" w:cs="Segoe UI"/>
              </w:rPr>
              <w:t>(First-time, retest, update, reseller, etc.)</w:t>
            </w:r>
            <w:r w:rsidRPr="00A37487">
              <w:rPr>
                <w:rFonts w:ascii="Segoe UI" w:hAnsi="Segoe UI" w:cs="Segoe UI"/>
                <w:b/>
                <w:bCs/>
              </w:rPr>
              <w:t>:</w:t>
            </w:r>
          </w:p>
        </w:tc>
        <w:tc>
          <w:tcPr>
            <w:tcW w:w="7470" w:type="dxa"/>
          </w:tcPr>
          <w:p w14:paraId="1B036B14" w14:textId="5D6A2737" w:rsidR="007134D0" w:rsidRPr="00A37487" w:rsidRDefault="00A53AA9" w:rsidP="005D24B4">
            <w:pPr>
              <w:rPr>
                <w:rFonts w:ascii="Segoe UI" w:hAnsi="Segoe UI" w:cs="Segoe UI"/>
              </w:rPr>
            </w:pPr>
            <w:ins w:id="0" w:author="Author" w:date="2023-03-31T18:11:00Z">
              <w:r>
                <w:rPr>
                  <w:rFonts w:ascii="Segoe UI" w:hAnsi="Segoe UI" w:cs="Segoe UI"/>
                </w:rPr>
                <w:t>First</w:t>
              </w:r>
              <w:r w:rsidR="00F433B6">
                <w:rPr>
                  <w:rFonts w:ascii="Segoe UI" w:hAnsi="Segoe UI" w:cs="Segoe UI"/>
                </w:rPr>
                <w:t>-time</w:t>
              </w:r>
            </w:ins>
          </w:p>
        </w:tc>
      </w:tr>
      <w:tr w:rsidR="007134D0" w:rsidRPr="00A37487" w14:paraId="1B036B18" w14:textId="77777777" w:rsidTr="00A53739">
        <w:trPr>
          <w:trHeight w:val="690"/>
        </w:trPr>
        <w:tc>
          <w:tcPr>
            <w:tcW w:w="2250" w:type="dxa"/>
          </w:tcPr>
          <w:p w14:paraId="1B036B16" w14:textId="77777777" w:rsidR="007134D0" w:rsidRPr="00A37487" w:rsidRDefault="007134D0" w:rsidP="005D24B4">
            <w:pPr>
              <w:rPr>
                <w:rFonts w:ascii="Segoe UI" w:hAnsi="Segoe UI" w:cs="Segoe UI"/>
                <w:b/>
                <w:bCs/>
              </w:rPr>
            </w:pPr>
            <w:r w:rsidRPr="00A37487">
              <w:rPr>
                <w:rFonts w:ascii="Segoe UI" w:hAnsi="Segoe UI" w:cs="Segoe UI"/>
                <w:b/>
                <w:bCs/>
              </w:rPr>
              <w:lastRenderedPageBreak/>
              <w:t>Reference ID #(s)</w:t>
            </w:r>
            <w:r w:rsidRPr="00A37487">
              <w:rPr>
                <w:rFonts w:ascii="Segoe UI" w:hAnsi="Segoe UI" w:cs="Segoe UI"/>
                <w:b/>
                <w:bCs/>
              </w:rPr>
              <w:br/>
            </w:r>
            <w:r w:rsidR="003F4F8D">
              <w:rPr>
                <w:rFonts w:ascii="Segoe UI" w:hAnsi="Segoe UI" w:cs="Segoe UI"/>
              </w:rPr>
              <w:t>(L</w:t>
            </w:r>
            <w:r w:rsidRPr="00A37487">
              <w:rPr>
                <w:rFonts w:ascii="Segoe UI" w:hAnsi="Segoe UI" w:cs="Segoe UI"/>
              </w:rPr>
              <w:t>ist any previous submission ID numbers required)</w:t>
            </w:r>
            <w:r w:rsidRPr="00A37487">
              <w:rPr>
                <w:rFonts w:ascii="Segoe UI" w:hAnsi="Segoe UI" w:cs="Segoe UI"/>
                <w:b/>
                <w:bCs/>
              </w:rPr>
              <w:t>:</w:t>
            </w:r>
          </w:p>
        </w:tc>
        <w:tc>
          <w:tcPr>
            <w:tcW w:w="7470" w:type="dxa"/>
          </w:tcPr>
          <w:p w14:paraId="1B036B17" w14:textId="77777777" w:rsidR="007134D0" w:rsidRPr="00A37487" w:rsidRDefault="007134D0" w:rsidP="005D24B4">
            <w:pPr>
              <w:rPr>
                <w:rFonts w:ascii="Segoe UI" w:hAnsi="Segoe UI" w:cs="Segoe UI"/>
              </w:rPr>
            </w:pPr>
          </w:p>
        </w:tc>
      </w:tr>
    </w:tbl>
    <w:p w14:paraId="1B036B19" w14:textId="77777777" w:rsidR="007134D0" w:rsidRPr="00A37487" w:rsidRDefault="007134D0" w:rsidP="005D24B4">
      <w:pPr>
        <w:rPr>
          <w:rFonts w:ascii="Segoe UI" w:hAnsi="Segoe UI" w:cs="Segoe UI"/>
        </w:rPr>
      </w:pPr>
    </w:p>
    <w:p w14:paraId="1B036B1A" w14:textId="77777777" w:rsidR="007134D0" w:rsidRPr="00A37487" w:rsidRDefault="007134D0" w:rsidP="005D24B4">
      <w:pPr>
        <w:pStyle w:val="Heading1"/>
        <w:rPr>
          <w:rFonts w:ascii="Segoe UI" w:hAnsi="Segoe UI" w:cs="Segoe UI"/>
          <w:szCs w:val="22"/>
        </w:rPr>
      </w:pPr>
      <w:r w:rsidRPr="00A37487">
        <w:rPr>
          <w:rFonts w:ascii="Segoe UI" w:hAnsi="Segoe UI" w:cs="Segoe UI"/>
          <w:szCs w:val="22"/>
        </w:rPr>
        <w:t>Section 2: Testing Exceptions</w:t>
      </w:r>
    </w:p>
    <w:p w14:paraId="1B036B1B" w14:textId="77777777" w:rsidR="007134D0" w:rsidRPr="00A37487" w:rsidRDefault="007134D0" w:rsidP="005D24B4">
      <w:pPr>
        <w:spacing w:before="120"/>
        <w:rPr>
          <w:rFonts w:ascii="Segoe UI" w:hAnsi="Segoe UI" w:cs="Segoe UI"/>
        </w:rPr>
      </w:pPr>
      <w:r w:rsidRPr="00A37487">
        <w:rPr>
          <w:rFonts w:ascii="Segoe UI" w:hAnsi="Segoe UI" w:cs="Segoe UI"/>
        </w:rPr>
        <w:t xml:space="preserve">You must identify all issues found during Microsoft Windows </w:t>
      </w:r>
      <w:r w:rsidR="003F4F8D">
        <w:rPr>
          <w:rFonts w:ascii="Segoe UI" w:hAnsi="Segoe UI" w:cs="Segoe UI"/>
        </w:rPr>
        <w:t>certification</w:t>
      </w:r>
      <w:r w:rsidR="003F4F8D" w:rsidRPr="00A37487">
        <w:rPr>
          <w:rFonts w:ascii="Segoe UI" w:hAnsi="Segoe UI" w:cs="Segoe UI"/>
        </w:rPr>
        <w:t xml:space="preserve"> </w:t>
      </w:r>
      <w:r w:rsidRPr="00A37487">
        <w:rPr>
          <w:rFonts w:ascii="Segoe UI" w:hAnsi="Segoe UI" w:cs="Segoe UI"/>
        </w:rPr>
        <w:t xml:space="preserve">testing. Use this section to list </w:t>
      </w:r>
      <w:r w:rsidRPr="00A37487">
        <w:rPr>
          <w:rFonts w:ascii="Segoe UI" w:hAnsi="Segoe UI" w:cs="Segoe UI"/>
          <w:bCs/>
        </w:rPr>
        <w:t>all</w:t>
      </w:r>
      <w:r w:rsidRPr="00A37487">
        <w:rPr>
          <w:rFonts w:ascii="Segoe UI" w:hAnsi="Segoe UI" w:cs="Segoe UI"/>
        </w:rPr>
        <w:t xml:space="preserve"> test failures, tests not run, missing test logs, or inconclusive test results that apply to this unique submission only.</w:t>
      </w:r>
    </w:p>
    <w:p w14:paraId="1B036B1C" w14:textId="77777777" w:rsidR="007134D0" w:rsidRPr="00A37487" w:rsidRDefault="007134D0" w:rsidP="003F4F8D">
      <w:pPr>
        <w:spacing w:before="120" w:after="120"/>
        <w:rPr>
          <w:rFonts w:ascii="Segoe UI" w:hAnsi="Segoe UI" w:cs="Segoe UI"/>
        </w:rPr>
      </w:pPr>
      <w:r w:rsidRPr="00A37487">
        <w:rPr>
          <w:rFonts w:ascii="Segoe UI" w:hAnsi="Segoe UI" w:cs="Segoe UI"/>
        </w:rPr>
        <w:t>In the tables below, enter the following information for each unique testing exception included in your testing submission:</w:t>
      </w:r>
    </w:p>
    <w:p w14:paraId="1B036B1D"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Windows operating system</w:t>
      </w:r>
      <w:r w:rsidRPr="00A37487">
        <w:rPr>
          <w:rFonts w:ascii="Segoe UI" w:hAnsi="Segoe UI" w:cs="Segoe UI"/>
        </w:rPr>
        <w:t xml:space="preserve"> </w:t>
      </w:r>
      <w:proofErr w:type="gramStart"/>
      <w:r w:rsidRPr="00A37487">
        <w:rPr>
          <w:rFonts w:ascii="Segoe UI" w:hAnsi="Segoe UI" w:cs="Segoe UI"/>
        </w:rPr>
        <w:t>affected</w:t>
      </w:r>
      <w:proofErr w:type="gramEnd"/>
    </w:p>
    <w:p w14:paraId="1B036B1E"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Failure Type</w:t>
      </w:r>
    </w:p>
    <w:p w14:paraId="1B036B1F"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ID number</w:t>
      </w:r>
      <w:r w:rsidRPr="00A37487">
        <w:rPr>
          <w:rFonts w:ascii="Segoe UI" w:hAnsi="Segoe UI" w:cs="Segoe UI"/>
          <w:bCs/>
        </w:rPr>
        <w:t xml:space="preserve"> of the applicable failure type</w:t>
      </w:r>
    </w:p>
    <w:p w14:paraId="1B036B20" w14:textId="77777777" w:rsidR="007134D0" w:rsidRPr="00A37487" w:rsidRDefault="007134D0" w:rsidP="003F4F8D">
      <w:pPr>
        <w:numPr>
          <w:ilvl w:val="0"/>
          <w:numId w:val="2"/>
        </w:numPr>
        <w:spacing w:after="120"/>
        <w:rPr>
          <w:rFonts w:ascii="Segoe UI" w:hAnsi="Segoe UI" w:cs="Segoe UI"/>
          <w:bCs/>
        </w:rPr>
      </w:pPr>
      <w:r w:rsidRPr="00A37487">
        <w:rPr>
          <w:rFonts w:ascii="Segoe UI" w:hAnsi="Segoe UI" w:cs="Segoe UI"/>
        </w:rPr>
        <w:t xml:space="preserve">Name of the </w:t>
      </w:r>
      <w:r w:rsidRPr="00A37487">
        <w:rPr>
          <w:rFonts w:ascii="Segoe UI" w:hAnsi="Segoe UI" w:cs="Segoe UI"/>
          <w:b/>
        </w:rPr>
        <w:t>Failing Test</w:t>
      </w:r>
    </w:p>
    <w:p w14:paraId="1B036B21"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Applicable Error Message</w:t>
      </w:r>
      <w:r w:rsidRPr="00A37487">
        <w:rPr>
          <w:rFonts w:ascii="Segoe UI" w:hAnsi="Segoe UI" w:cs="Segoe UI"/>
          <w:bCs/>
        </w:rPr>
        <w:t xml:space="preserve"> </w:t>
      </w:r>
      <w:r w:rsidRPr="00A37487">
        <w:rPr>
          <w:rFonts w:ascii="Segoe UI" w:hAnsi="Segoe UI" w:cs="Segoe UI"/>
        </w:rPr>
        <w:t>from the test log file</w:t>
      </w:r>
    </w:p>
    <w:p w14:paraId="1B036B22" w14:textId="77777777" w:rsidR="007134D0" w:rsidRPr="00A37487" w:rsidRDefault="007134D0" w:rsidP="005D24B4">
      <w:pPr>
        <w:spacing w:before="120"/>
        <w:rPr>
          <w:rFonts w:ascii="Segoe UI" w:hAnsi="Segoe UI" w:cs="Segoe UI"/>
        </w:rPr>
      </w:pPr>
      <w:r w:rsidRPr="00A37487">
        <w:rPr>
          <w:rFonts w:ascii="Segoe UI" w:hAnsi="Segoe UI" w:cs="Segoe UI"/>
        </w:rPr>
        <w:t>List one testing exception per table, and include all exceptions found in each operating systems included in your test submission.</w:t>
      </w:r>
    </w:p>
    <w:p w14:paraId="1B036B23"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Note</w:t>
      </w:r>
      <w:r w:rsidRPr="00A37487">
        <w:rPr>
          <w:rFonts w:ascii="Segoe UI" w:hAnsi="Segoe UI" w:cs="Segoe UI"/>
        </w:rPr>
        <w:t xml:space="preserve">  If</w:t>
      </w:r>
      <w:proofErr w:type="gramEnd"/>
      <w:r w:rsidRPr="00A37487">
        <w:rPr>
          <w:rFonts w:ascii="Segoe UI" w:hAnsi="Segoe UI" w:cs="Segoe UI"/>
        </w:rPr>
        <w:t xml:space="preserve"> referencing an older contingency that does not have a valid ID associated with it, type </w:t>
      </w:r>
      <w:r w:rsidRPr="00A37487">
        <w:rPr>
          <w:rFonts w:ascii="Segoe UI" w:hAnsi="Segoe UI" w:cs="Segoe UI"/>
          <w:b/>
          <w:bCs/>
        </w:rPr>
        <w:t>N/A</w:t>
      </w:r>
      <w:r w:rsidRPr="00A37487">
        <w:rPr>
          <w:rFonts w:ascii="Segoe UI" w:hAnsi="Segoe UI" w:cs="Segoe UI"/>
        </w:rPr>
        <w:t xml:space="preserve"> in the ID column and include a copy of the contingency letter in the test log folder of each applicable submission.</w:t>
      </w:r>
    </w:p>
    <w:p w14:paraId="1B036B24" w14:textId="77777777" w:rsidR="007134D0" w:rsidRPr="00A37487" w:rsidRDefault="007134D0" w:rsidP="005D24B4">
      <w:pPr>
        <w:pStyle w:val="BodyTextIndent"/>
        <w:rPr>
          <w:rFonts w:ascii="Segoe UI" w:hAnsi="Segoe UI" w:cs="Segoe UI"/>
          <w:b/>
        </w:rPr>
      </w:pPr>
    </w:p>
    <w:p w14:paraId="1B036B25"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3060"/>
        <w:gridCol w:w="3150"/>
        <w:gridCol w:w="3870"/>
      </w:tblGrid>
      <w:tr w:rsidR="007134D0" w:rsidRPr="00A37487" w14:paraId="1B036B29" w14:textId="77777777" w:rsidTr="003F4F8D">
        <w:trPr>
          <w:trHeight w:val="350"/>
        </w:trPr>
        <w:tc>
          <w:tcPr>
            <w:tcW w:w="3060" w:type="dxa"/>
          </w:tcPr>
          <w:p w14:paraId="1B036B26" w14:textId="70824E84" w:rsidR="007134D0" w:rsidRPr="00A37487" w:rsidRDefault="007134D0" w:rsidP="00EB3018">
            <w:pPr>
              <w:pStyle w:val="BodyTextIndent"/>
              <w:spacing w:before="40" w:after="40"/>
              <w:ind w:left="0"/>
              <w:rPr>
                <w:rFonts w:ascii="Segoe UI" w:hAnsi="Segoe UI" w:cs="Segoe UI"/>
                <w:b/>
              </w:rPr>
            </w:pPr>
            <w:bookmarkStart w:id="1" w:name="Errata_WinXP"/>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EB3018">
              <w:rPr>
                <w:rFonts w:ascii="Segoe UI" w:hAnsi="Segoe UI" w:cs="Segoe UI"/>
                <w:bCs/>
                <w:sz w:val="18"/>
              </w:rPr>
              <w:t>8</w:t>
            </w:r>
            <w:r w:rsidRPr="00A37487">
              <w:rPr>
                <w:rFonts w:ascii="Segoe UI" w:hAnsi="Segoe UI" w:cs="Segoe UI"/>
                <w:bCs/>
                <w:sz w:val="18"/>
              </w:rPr>
              <w:t xml:space="preserve">, Windows </w:t>
            </w:r>
            <w:r w:rsidR="007F06EE">
              <w:rPr>
                <w:rFonts w:ascii="Segoe UI" w:hAnsi="Segoe UI" w:cs="Segoe UI"/>
                <w:bCs/>
                <w:sz w:val="18"/>
              </w:rPr>
              <w:t>7</w:t>
            </w:r>
            <w:r w:rsidRPr="00A37487">
              <w:rPr>
                <w:rFonts w:ascii="Segoe UI" w:hAnsi="Segoe UI" w:cs="Segoe UI"/>
                <w:bCs/>
                <w:sz w:val="18"/>
              </w:rPr>
              <w:t>, etc.)</w:t>
            </w:r>
          </w:p>
        </w:tc>
        <w:tc>
          <w:tcPr>
            <w:tcW w:w="3150" w:type="dxa"/>
          </w:tcPr>
          <w:p w14:paraId="1B036B2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2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2D" w14:textId="77777777" w:rsidTr="003F4F8D">
        <w:trPr>
          <w:trHeight w:val="467"/>
        </w:trPr>
        <w:tc>
          <w:tcPr>
            <w:tcW w:w="3060" w:type="dxa"/>
          </w:tcPr>
          <w:p w14:paraId="1B036B2A" w14:textId="4127DB97" w:rsidR="007134D0" w:rsidRPr="00A37487" w:rsidRDefault="006172DB" w:rsidP="005D24B4">
            <w:pPr>
              <w:pStyle w:val="BodyTextIndent"/>
              <w:spacing w:before="40" w:after="40"/>
              <w:ind w:left="0"/>
              <w:rPr>
                <w:rFonts w:ascii="Segoe UI" w:hAnsi="Segoe UI" w:cs="Segoe UI"/>
              </w:rPr>
            </w:pPr>
            <w:r>
              <w:rPr>
                <w:rFonts w:ascii="Segoe UI" w:hAnsi="Segoe UI" w:cs="Segoe UI"/>
              </w:rPr>
              <w:t xml:space="preserve">Windows </w:t>
            </w:r>
            <w:del w:id="2" w:author="Author" w:date="2023-03-31T18:12:00Z">
              <w:r w:rsidDel="003476C1">
                <w:rPr>
                  <w:rFonts w:ascii="Segoe UI" w:hAnsi="Segoe UI" w:cs="Segoe UI"/>
                </w:rPr>
                <w:delText>11</w:delText>
              </w:r>
            </w:del>
            <w:ins w:id="3" w:author="Author" w:date="2023-03-31T18:12:00Z">
              <w:r w:rsidR="003476C1">
                <w:rPr>
                  <w:rFonts w:ascii="Segoe UI" w:hAnsi="Segoe UI" w:cs="Segoe UI"/>
                </w:rPr>
                <w:t>Se</w:t>
              </w:r>
            </w:ins>
            <w:ins w:id="4" w:author="Author" w:date="2023-03-31T18:13:00Z">
              <w:r w:rsidR="003476C1">
                <w:rPr>
                  <w:rFonts w:ascii="Segoe UI" w:hAnsi="Segoe UI" w:cs="Segoe UI"/>
                </w:rPr>
                <w:t>rver 2019</w:t>
              </w:r>
            </w:ins>
          </w:p>
        </w:tc>
        <w:tc>
          <w:tcPr>
            <w:tcW w:w="3150" w:type="dxa"/>
          </w:tcPr>
          <w:p w14:paraId="1B036B2B" w14:textId="44AA0A34" w:rsidR="007134D0" w:rsidRPr="00A37487" w:rsidRDefault="006172DB" w:rsidP="005D24B4">
            <w:pPr>
              <w:pStyle w:val="BodyTextIndent"/>
              <w:spacing w:before="40" w:after="40"/>
              <w:ind w:left="0"/>
              <w:rPr>
                <w:rFonts w:ascii="Segoe UI" w:hAnsi="Segoe UI" w:cs="Segoe UI"/>
              </w:rPr>
            </w:pPr>
            <w:r>
              <w:rPr>
                <w:rFonts w:ascii="Segoe UI" w:hAnsi="Segoe UI" w:cs="Segoe UI"/>
              </w:rPr>
              <w:t>Test failure</w:t>
            </w:r>
          </w:p>
        </w:tc>
        <w:tc>
          <w:tcPr>
            <w:tcW w:w="3870" w:type="dxa"/>
          </w:tcPr>
          <w:p w14:paraId="1B036B2C" w14:textId="49763C6B" w:rsidR="007134D0" w:rsidRPr="00A37487" w:rsidRDefault="006172DB" w:rsidP="005D24B4">
            <w:pPr>
              <w:pStyle w:val="BodyTextIndent"/>
              <w:spacing w:before="40" w:after="40"/>
              <w:ind w:left="0"/>
              <w:rPr>
                <w:rFonts w:ascii="Segoe UI" w:hAnsi="Segoe UI" w:cs="Segoe UI"/>
              </w:rPr>
            </w:pPr>
            <w:del w:id="5" w:author="Author" w:date="2023-03-31T18:12:00Z">
              <w:r w:rsidDel="003B7C21">
                <w:rPr>
                  <w:rFonts w:ascii="Segoe UI" w:hAnsi="Segoe UI" w:cs="Segoe UI"/>
                </w:rPr>
                <w:delText>84966</w:delText>
              </w:r>
            </w:del>
            <w:ins w:id="6" w:author="Author" w:date="2023-03-31T18:12:00Z">
              <w:r w:rsidR="003B7C21">
                <w:rPr>
                  <w:rFonts w:ascii="Segoe UI" w:hAnsi="Segoe UI" w:cs="Segoe UI"/>
                </w:rPr>
                <w:t>20687</w:t>
              </w:r>
            </w:ins>
          </w:p>
        </w:tc>
      </w:tr>
      <w:tr w:rsidR="007134D0" w:rsidRPr="00A37487" w14:paraId="1B036B30" w14:textId="77777777" w:rsidTr="003F4F8D">
        <w:trPr>
          <w:cantSplit/>
          <w:trHeight w:val="341"/>
        </w:trPr>
        <w:tc>
          <w:tcPr>
            <w:tcW w:w="3060" w:type="dxa"/>
          </w:tcPr>
          <w:p w14:paraId="1B036B2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2F" w14:textId="2ACB6AC4" w:rsidR="007134D0" w:rsidRPr="00A37487" w:rsidRDefault="003B7C21" w:rsidP="005D24B4">
            <w:pPr>
              <w:pStyle w:val="BodyTextIndent"/>
              <w:spacing w:before="40" w:after="40"/>
              <w:ind w:left="0"/>
              <w:rPr>
                <w:rFonts w:ascii="Segoe UI" w:hAnsi="Segoe UI" w:cs="Segoe UI"/>
                <w:bCs/>
              </w:rPr>
            </w:pPr>
            <w:ins w:id="7" w:author="Author" w:date="2023-03-31T18:12:00Z">
              <w:r>
                <w:rPr>
                  <w:rFonts w:ascii="Segoe UI" w:hAnsi="Segoe UI" w:cs="Segoe UI"/>
                  <w:bCs/>
                </w:rPr>
                <w:t>WFP Test</w:t>
              </w:r>
            </w:ins>
            <w:del w:id="8" w:author="Author" w:date="2023-03-31T18:12:00Z">
              <w:r w:rsidR="006172DB" w:rsidRPr="006172DB" w:rsidDel="003B7C21">
                <w:rPr>
                  <w:rFonts w:ascii="Segoe UI" w:hAnsi="Segoe UI" w:cs="Segoe UI"/>
                  <w:bCs/>
                </w:rPr>
                <w:delText>AppContainer_Tests Variation 10 and Varitation 11</w:delText>
              </w:r>
            </w:del>
          </w:p>
        </w:tc>
      </w:tr>
      <w:tr w:rsidR="007134D0" w:rsidRPr="00A37487" w14:paraId="1B036B33" w14:textId="77777777" w:rsidTr="003F4F8D">
        <w:trPr>
          <w:cantSplit/>
          <w:trHeight w:val="341"/>
        </w:trPr>
        <w:tc>
          <w:tcPr>
            <w:tcW w:w="3060" w:type="dxa"/>
          </w:tcPr>
          <w:p w14:paraId="1B036B31"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32"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36" w14:textId="77777777" w:rsidTr="003F4F8D">
        <w:trPr>
          <w:cantSplit/>
          <w:trHeight w:val="341"/>
        </w:trPr>
        <w:tc>
          <w:tcPr>
            <w:tcW w:w="3060" w:type="dxa"/>
          </w:tcPr>
          <w:p w14:paraId="1B036B3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35" w14:textId="77777777" w:rsidR="007134D0" w:rsidRPr="00A37487" w:rsidRDefault="007134D0" w:rsidP="005D24B4">
            <w:pPr>
              <w:pStyle w:val="BodyTextIndent"/>
              <w:spacing w:before="40" w:after="40"/>
              <w:ind w:left="0"/>
              <w:rPr>
                <w:rFonts w:ascii="Segoe UI" w:hAnsi="Segoe UI" w:cs="Segoe UI"/>
                <w:bCs/>
              </w:rPr>
            </w:pPr>
          </w:p>
        </w:tc>
      </w:tr>
      <w:bookmarkEnd w:id="1"/>
    </w:tbl>
    <w:p w14:paraId="1B036B37"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3B" w14:textId="77777777">
        <w:trPr>
          <w:trHeight w:val="350"/>
        </w:trPr>
        <w:tc>
          <w:tcPr>
            <w:tcW w:w="3060" w:type="dxa"/>
          </w:tcPr>
          <w:p w14:paraId="1B036B38" w14:textId="520B14DD"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EB3018">
              <w:rPr>
                <w:rFonts w:ascii="Segoe UI" w:hAnsi="Segoe UI" w:cs="Segoe UI"/>
                <w:bCs/>
                <w:sz w:val="18"/>
              </w:rPr>
              <w:t xml:space="preserve">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3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3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3F" w14:textId="77777777">
        <w:trPr>
          <w:trHeight w:val="467"/>
        </w:trPr>
        <w:tc>
          <w:tcPr>
            <w:tcW w:w="3060" w:type="dxa"/>
          </w:tcPr>
          <w:p w14:paraId="1B036B3C"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3D"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3E"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42" w14:textId="77777777">
        <w:trPr>
          <w:cantSplit/>
          <w:trHeight w:val="341"/>
        </w:trPr>
        <w:tc>
          <w:tcPr>
            <w:tcW w:w="3060" w:type="dxa"/>
          </w:tcPr>
          <w:p w14:paraId="1B036B4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41"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5" w14:textId="77777777">
        <w:trPr>
          <w:cantSplit/>
          <w:trHeight w:val="341"/>
        </w:trPr>
        <w:tc>
          <w:tcPr>
            <w:tcW w:w="3060" w:type="dxa"/>
          </w:tcPr>
          <w:p w14:paraId="1B036B43"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44"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8" w14:textId="77777777">
        <w:trPr>
          <w:cantSplit/>
          <w:trHeight w:val="341"/>
        </w:trPr>
        <w:tc>
          <w:tcPr>
            <w:tcW w:w="3060" w:type="dxa"/>
          </w:tcPr>
          <w:p w14:paraId="1B036B4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47" w14:textId="77777777" w:rsidR="007134D0" w:rsidRPr="00A37487" w:rsidRDefault="007134D0" w:rsidP="005D24B4">
            <w:pPr>
              <w:pStyle w:val="BodyTextIndent"/>
              <w:spacing w:before="40" w:after="40"/>
              <w:ind w:left="0"/>
              <w:rPr>
                <w:rFonts w:ascii="Segoe UI" w:hAnsi="Segoe UI" w:cs="Segoe UI"/>
                <w:bCs/>
              </w:rPr>
            </w:pPr>
          </w:p>
        </w:tc>
      </w:tr>
    </w:tbl>
    <w:p w14:paraId="1B036B49" w14:textId="77777777" w:rsidR="007134D0"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4D" w14:textId="77777777">
        <w:trPr>
          <w:trHeight w:val="350"/>
        </w:trPr>
        <w:tc>
          <w:tcPr>
            <w:tcW w:w="3060" w:type="dxa"/>
          </w:tcPr>
          <w:p w14:paraId="1B036B4A" w14:textId="26476B0F"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4B"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4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51" w14:textId="77777777">
        <w:trPr>
          <w:trHeight w:val="467"/>
        </w:trPr>
        <w:tc>
          <w:tcPr>
            <w:tcW w:w="3060" w:type="dxa"/>
          </w:tcPr>
          <w:p w14:paraId="1B036B4E"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4F"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50"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54" w14:textId="77777777">
        <w:trPr>
          <w:cantSplit/>
          <w:trHeight w:val="341"/>
        </w:trPr>
        <w:tc>
          <w:tcPr>
            <w:tcW w:w="3060" w:type="dxa"/>
          </w:tcPr>
          <w:p w14:paraId="1B036B52"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53"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7" w14:textId="77777777">
        <w:trPr>
          <w:cantSplit/>
          <w:trHeight w:val="341"/>
        </w:trPr>
        <w:tc>
          <w:tcPr>
            <w:tcW w:w="3060" w:type="dxa"/>
          </w:tcPr>
          <w:p w14:paraId="1B036B55"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56"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A" w14:textId="77777777">
        <w:trPr>
          <w:cantSplit/>
          <w:trHeight w:val="341"/>
        </w:trPr>
        <w:tc>
          <w:tcPr>
            <w:tcW w:w="3060" w:type="dxa"/>
          </w:tcPr>
          <w:p w14:paraId="1B036B5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59" w14:textId="77777777" w:rsidR="007134D0" w:rsidRPr="00A37487" w:rsidRDefault="007134D0" w:rsidP="005D24B4">
            <w:pPr>
              <w:pStyle w:val="BodyTextIndent"/>
              <w:spacing w:before="40" w:after="40"/>
              <w:ind w:left="0"/>
              <w:rPr>
                <w:rFonts w:ascii="Segoe UI" w:hAnsi="Segoe UI" w:cs="Segoe UI"/>
                <w:bCs/>
              </w:rPr>
            </w:pPr>
          </w:p>
        </w:tc>
      </w:tr>
    </w:tbl>
    <w:p w14:paraId="1B036B5B"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5F" w14:textId="77777777">
        <w:trPr>
          <w:trHeight w:val="350"/>
        </w:trPr>
        <w:tc>
          <w:tcPr>
            <w:tcW w:w="3060" w:type="dxa"/>
          </w:tcPr>
          <w:p w14:paraId="1B036B5C" w14:textId="10078A3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5D"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5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63" w14:textId="77777777">
        <w:trPr>
          <w:trHeight w:val="467"/>
        </w:trPr>
        <w:tc>
          <w:tcPr>
            <w:tcW w:w="3060" w:type="dxa"/>
          </w:tcPr>
          <w:p w14:paraId="1B036B60"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61"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62"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66" w14:textId="77777777">
        <w:trPr>
          <w:cantSplit/>
          <w:trHeight w:val="341"/>
        </w:trPr>
        <w:tc>
          <w:tcPr>
            <w:tcW w:w="3060" w:type="dxa"/>
          </w:tcPr>
          <w:p w14:paraId="1B036B6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65"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9" w14:textId="77777777">
        <w:trPr>
          <w:cantSplit/>
          <w:trHeight w:val="341"/>
        </w:trPr>
        <w:tc>
          <w:tcPr>
            <w:tcW w:w="3060" w:type="dxa"/>
          </w:tcPr>
          <w:p w14:paraId="1B036B6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68"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C" w14:textId="77777777">
        <w:trPr>
          <w:cantSplit/>
          <w:trHeight w:val="341"/>
        </w:trPr>
        <w:tc>
          <w:tcPr>
            <w:tcW w:w="3060" w:type="dxa"/>
          </w:tcPr>
          <w:p w14:paraId="1B036B6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6B" w14:textId="77777777" w:rsidR="007134D0" w:rsidRPr="00A37487" w:rsidRDefault="007134D0" w:rsidP="005D24B4">
            <w:pPr>
              <w:pStyle w:val="BodyTextIndent"/>
              <w:spacing w:before="40" w:after="40"/>
              <w:ind w:left="0"/>
              <w:rPr>
                <w:rFonts w:ascii="Segoe UI" w:hAnsi="Segoe UI" w:cs="Segoe UI"/>
                <w:bCs/>
              </w:rPr>
            </w:pPr>
          </w:p>
        </w:tc>
      </w:tr>
    </w:tbl>
    <w:p w14:paraId="1B036B6D"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71" w14:textId="77777777">
        <w:trPr>
          <w:trHeight w:val="350"/>
        </w:trPr>
        <w:tc>
          <w:tcPr>
            <w:tcW w:w="3060" w:type="dxa"/>
          </w:tcPr>
          <w:p w14:paraId="1B036B6E" w14:textId="79DB224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6F"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7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75" w14:textId="77777777">
        <w:trPr>
          <w:trHeight w:val="467"/>
        </w:trPr>
        <w:tc>
          <w:tcPr>
            <w:tcW w:w="3060" w:type="dxa"/>
          </w:tcPr>
          <w:p w14:paraId="1B036B72"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73"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74"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78" w14:textId="77777777">
        <w:trPr>
          <w:cantSplit/>
          <w:trHeight w:val="341"/>
        </w:trPr>
        <w:tc>
          <w:tcPr>
            <w:tcW w:w="3060" w:type="dxa"/>
          </w:tcPr>
          <w:p w14:paraId="1B036B7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lastRenderedPageBreak/>
              <w:t>Failing test name</w:t>
            </w:r>
          </w:p>
        </w:tc>
        <w:tc>
          <w:tcPr>
            <w:tcW w:w="7020" w:type="dxa"/>
            <w:gridSpan w:val="2"/>
          </w:tcPr>
          <w:p w14:paraId="1B036B77"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B" w14:textId="77777777">
        <w:trPr>
          <w:cantSplit/>
          <w:trHeight w:val="341"/>
        </w:trPr>
        <w:tc>
          <w:tcPr>
            <w:tcW w:w="3060" w:type="dxa"/>
          </w:tcPr>
          <w:p w14:paraId="1B036B7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7A"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E" w14:textId="77777777">
        <w:trPr>
          <w:cantSplit/>
          <w:trHeight w:val="341"/>
        </w:trPr>
        <w:tc>
          <w:tcPr>
            <w:tcW w:w="3060" w:type="dxa"/>
          </w:tcPr>
          <w:p w14:paraId="1B036B7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7D" w14:textId="77777777" w:rsidR="007134D0" w:rsidRPr="00A37487" w:rsidRDefault="007134D0" w:rsidP="005D24B4">
            <w:pPr>
              <w:pStyle w:val="BodyTextIndent"/>
              <w:spacing w:before="40" w:after="40"/>
              <w:ind w:left="0"/>
              <w:rPr>
                <w:rFonts w:ascii="Segoe UI" w:hAnsi="Segoe UI" w:cs="Segoe UI"/>
                <w:bCs/>
              </w:rPr>
            </w:pPr>
          </w:p>
        </w:tc>
      </w:tr>
    </w:tbl>
    <w:p w14:paraId="1B036B7F" w14:textId="77777777" w:rsidR="007134D0" w:rsidRPr="00A37487" w:rsidRDefault="007134D0" w:rsidP="005D24B4">
      <w:pPr>
        <w:rPr>
          <w:rFonts w:ascii="Segoe UI" w:hAnsi="Segoe UI" w:cs="Segoe UI"/>
          <w:b/>
        </w:rPr>
      </w:pPr>
    </w:p>
    <w:p w14:paraId="1B036B80"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Tip</w:t>
      </w:r>
      <w:r w:rsidRPr="00A37487">
        <w:rPr>
          <w:rFonts w:ascii="Segoe UI" w:hAnsi="Segoe UI" w:cs="Segoe UI"/>
        </w:rPr>
        <w:t xml:space="preserve">  If</w:t>
      </w:r>
      <w:proofErr w:type="gramEnd"/>
      <w:r w:rsidRPr="00A37487">
        <w:rPr>
          <w:rFonts w:ascii="Segoe UI" w:hAnsi="Segoe UI" w:cs="Segoe UI"/>
        </w:rPr>
        <w:t xml:space="preserve"> necessary, you can use the copy and paste features in Microsoft </w:t>
      </w:r>
      <w:r w:rsidR="003F4F8D">
        <w:rPr>
          <w:rFonts w:ascii="Segoe UI" w:hAnsi="Segoe UI" w:cs="Segoe UI"/>
        </w:rPr>
        <w:t xml:space="preserve">Office </w:t>
      </w:r>
      <w:r w:rsidRPr="00A37487">
        <w:rPr>
          <w:rFonts w:ascii="Segoe UI" w:hAnsi="Segoe UI" w:cs="Segoe UI"/>
        </w:rPr>
        <w:t xml:space="preserve">Word to add additional tables to this document. </w:t>
      </w:r>
    </w:p>
    <w:p w14:paraId="1B036B81" w14:textId="77777777" w:rsidR="007134D0" w:rsidRPr="00A37487" w:rsidRDefault="007134D0" w:rsidP="005D24B4">
      <w:pPr>
        <w:pStyle w:val="Heading1"/>
        <w:rPr>
          <w:rFonts w:ascii="Segoe UI" w:hAnsi="Segoe UI" w:cs="Segoe UI"/>
          <w:szCs w:val="22"/>
        </w:rPr>
      </w:pPr>
      <w:r w:rsidRPr="00A37487">
        <w:rPr>
          <w:rFonts w:ascii="Segoe UI" w:hAnsi="Segoe UI" w:cs="Segoe UI"/>
        </w:rPr>
        <w:t>Section 3: Additional Information</w:t>
      </w:r>
    </w:p>
    <w:p w14:paraId="1B036B82" w14:textId="77777777" w:rsidR="003F4F8D" w:rsidRDefault="007134D0" w:rsidP="003F4F8D">
      <w:pPr>
        <w:spacing w:before="120" w:after="120"/>
        <w:rPr>
          <w:rFonts w:ascii="Segoe UI" w:hAnsi="Segoe UI" w:cs="Segoe UI"/>
        </w:rPr>
      </w:pPr>
      <w:r w:rsidRPr="00A37487">
        <w:rPr>
          <w:rFonts w:ascii="Segoe UI" w:hAnsi="Segoe UI" w:cs="Segoe UI"/>
        </w:rPr>
        <w:t xml:space="preserve">Use this section to include any additional information that is required for your submission type or requested by </w:t>
      </w:r>
      <w:r w:rsidR="003F4F8D">
        <w:rPr>
          <w:rFonts w:ascii="Segoe UI" w:hAnsi="Segoe UI" w:cs="Segoe UI"/>
        </w:rPr>
        <w:t>the Windows Hardware Dashboard service</w:t>
      </w:r>
      <w:r w:rsidRPr="00A37487">
        <w:rPr>
          <w:rFonts w:ascii="Segoe UI" w:hAnsi="Segoe UI" w:cs="Segoe UI"/>
        </w:rPr>
        <w:t>.</w:t>
      </w:r>
    </w:p>
    <w:p w14:paraId="1B036B83" w14:textId="77777777" w:rsidR="007134D0" w:rsidRPr="00A37487" w:rsidRDefault="007134D0" w:rsidP="003F4F8D">
      <w:pPr>
        <w:spacing w:before="120" w:after="120"/>
        <w:rPr>
          <w:rFonts w:ascii="Segoe UI" w:hAnsi="Segoe UI" w:cs="Segoe UI"/>
        </w:rPr>
      </w:pPr>
      <w:r w:rsidRPr="00A37487">
        <w:rPr>
          <w:rFonts w:ascii="Segoe UI" w:hAnsi="Segoe UI" w:cs="Segoe UI"/>
        </w:rPr>
        <w:t>For example, list delta information between this submission and the parent submission.</w:t>
      </w:r>
    </w:p>
    <w:p w14:paraId="1B036B84" w14:textId="77777777" w:rsidR="007134D0" w:rsidRPr="00A37487" w:rsidRDefault="007134D0" w:rsidP="005D24B4">
      <w:pPr>
        <w:rPr>
          <w:rFonts w:ascii="Segoe UI" w:hAnsi="Segoe UI" w:cs="Segoe UI"/>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34D0" w:rsidRPr="00A37487" w14:paraId="1B036B92" w14:textId="77777777">
        <w:trPr>
          <w:trHeight w:val="1520"/>
        </w:trPr>
        <w:tc>
          <w:tcPr>
            <w:tcW w:w="10080" w:type="dxa"/>
          </w:tcPr>
          <w:p w14:paraId="1B036B85" w14:textId="77777777" w:rsidR="007134D0" w:rsidRDefault="007134D0" w:rsidP="005D24B4">
            <w:pPr>
              <w:rPr>
                <w:rFonts w:ascii="Segoe UI" w:hAnsi="Segoe UI" w:cs="Segoe UI"/>
                <w:b/>
              </w:rPr>
            </w:pPr>
            <w:bookmarkStart w:id="9" w:name="Delta_INFUpdate" w:colFirst="0" w:colLast="0"/>
            <w:bookmarkStart w:id="10" w:name="General_Info" w:colFirst="0" w:colLast="0"/>
          </w:p>
          <w:p w14:paraId="1B036B86" w14:textId="77777777" w:rsidR="003F4F8D" w:rsidRDefault="003F4F8D" w:rsidP="005D24B4">
            <w:pPr>
              <w:rPr>
                <w:rFonts w:ascii="Segoe UI" w:hAnsi="Segoe UI" w:cs="Segoe UI"/>
                <w:b/>
              </w:rPr>
            </w:pPr>
          </w:p>
          <w:p w14:paraId="1B036B87" w14:textId="77777777" w:rsidR="003F4F8D" w:rsidRDefault="003F4F8D" w:rsidP="005D24B4">
            <w:pPr>
              <w:rPr>
                <w:rFonts w:ascii="Segoe UI" w:hAnsi="Segoe UI" w:cs="Segoe UI"/>
                <w:b/>
              </w:rPr>
            </w:pPr>
          </w:p>
          <w:p w14:paraId="1B036B88" w14:textId="77777777" w:rsidR="003F4F8D" w:rsidRDefault="003F4F8D" w:rsidP="005D24B4">
            <w:pPr>
              <w:rPr>
                <w:rFonts w:ascii="Segoe UI" w:hAnsi="Segoe UI" w:cs="Segoe UI"/>
                <w:b/>
              </w:rPr>
            </w:pPr>
          </w:p>
          <w:p w14:paraId="1B036B89" w14:textId="77777777" w:rsidR="003F4F8D" w:rsidRDefault="003F4F8D" w:rsidP="005D24B4">
            <w:pPr>
              <w:rPr>
                <w:rFonts w:ascii="Segoe UI" w:hAnsi="Segoe UI" w:cs="Segoe UI"/>
                <w:b/>
              </w:rPr>
            </w:pPr>
          </w:p>
          <w:p w14:paraId="1B036B8A" w14:textId="77777777" w:rsidR="003F4F8D" w:rsidRDefault="003F4F8D" w:rsidP="005D24B4">
            <w:pPr>
              <w:rPr>
                <w:rFonts w:ascii="Segoe UI" w:hAnsi="Segoe UI" w:cs="Segoe UI"/>
                <w:b/>
              </w:rPr>
            </w:pPr>
          </w:p>
          <w:p w14:paraId="1B036B8B" w14:textId="77777777" w:rsidR="003F4F8D" w:rsidRDefault="003F4F8D" w:rsidP="005D24B4">
            <w:pPr>
              <w:rPr>
                <w:rFonts w:ascii="Segoe UI" w:hAnsi="Segoe UI" w:cs="Segoe UI"/>
                <w:b/>
              </w:rPr>
            </w:pPr>
          </w:p>
          <w:p w14:paraId="1B036B8C" w14:textId="77777777" w:rsidR="003F4F8D" w:rsidRDefault="003F4F8D" w:rsidP="005D24B4">
            <w:pPr>
              <w:rPr>
                <w:rFonts w:ascii="Segoe UI" w:hAnsi="Segoe UI" w:cs="Segoe UI"/>
                <w:b/>
              </w:rPr>
            </w:pPr>
          </w:p>
          <w:p w14:paraId="1B036B8D" w14:textId="77777777" w:rsidR="003F4F8D" w:rsidRDefault="003F4F8D" w:rsidP="005D24B4">
            <w:pPr>
              <w:rPr>
                <w:rFonts w:ascii="Segoe UI" w:hAnsi="Segoe UI" w:cs="Segoe UI"/>
                <w:b/>
              </w:rPr>
            </w:pPr>
          </w:p>
          <w:p w14:paraId="1B036B8E" w14:textId="77777777" w:rsidR="003F4F8D" w:rsidRDefault="003F4F8D" w:rsidP="005D24B4">
            <w:pPr>
              <w:rPr>
                <w:rFonts w:ascii="Segoe UI" w:hAnsi="Segoe UI" w:cs="Segoe UI"/>
                <w:b/>
              </w:rPr>
            </w:pPr>
          </w:p>
          <w:p w14:paraId="1B036B8F" w14:textId="77777777" w:rsidR="003F4F8D" w:rsidRDefault="003F4F8D" w:rsidP="005D24B4">
            <w:pPr>
              <w:rPr>
                <w:rFonts w:ascii="Segoe UI" w:hAnsi="Segoe UI" w:cs="Segoe UI"/>
                <w:b/>
              </w:rPr>
            </w:pPr>
          </w:p>
          <w:p w14:paraId="1B036B90" w14:textId="77777777" w:rsidR="003F4F8D" w:rsidRDefault="003F4F8D" w:rsidP="005D24B4">
            <w:pPr>
              <w:rPr>
                <w:rFonts w:ascii="Segoe UI" w:hAnsi="Segoe UI" w:cs="Segoe UI"/>
                <w:b/>
              </w:rPr>
            </w:pPr>
          </w:p>
          <w:p w14:paraId="1B036B91" w14:textId="77777777" w:rsidR="003F4F8D" w:rsidRPr="00A37487" w:rsidRDefault="003F4F8D" w:rsidP="005D24B4">
            <w:pPr>
              <w:rPr>
                <w:rFonts w:ascii="Segoe UI" w:hAnsi="Segoe UI" w:cs="Segoe UI"/>
                <w:b/>
              </w:rPr>
            </w:pPr>
          </w:p>
        </w:tc>
      </w:tr>
      <w:bookmarkEnd w:id="9"/>
      <w:bookmarkEnd w:id="10"/>
    </w:tbl>
    <w:p w14:paraId="1B036B93" w14:textId="77777777" w:rsidR="007134D0" w:rsidRPr="00A37487" w:rsidRDefault="007134D0" w:rsidP="005D24B4">
      <w:pPr>
        <w:pStyle w:val="ListNumber"/>
        <w:ind w:left="0" w:firstLine="0"/>
        <w:rPr>
          <w:rFonts w:ascii="Segoe UI" w:hAnsi="Segoe UI" w:cs="Segoe UI"/>
        </w:rPr>
      </w:pPr>
    </w:p>
    <w:sectPr w:rsidR="007134D0" w:rsidRPr="00A37487">
      <w:headerReference w:type="default" r:id="rId12"/>
      <w:footerReference w:type="default" r:id="rId13"/>
      <w:pgSz w:w="12240" w:h="15840"/>
      <w:pgMar w:top="207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A06F" w14:textId="77777777" w:rsidR="00797BC2" w:rsidRDefault="00797BC2">
      <w:r>
        <w:separator/>
      </w:r>
    </w:p>
  </w:endnote>
  <w:endnote w:type="continuationSeparator" w:id="0">
    <w:p w14:paraId="3777D37C" w14:textId="77777777" w:rsidR="00797BC2" w:rsidRDefault="0079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6B9F" w14:textId="77777777" w:rsidR="007134D0" w:rsidRPr="003F4F8D" w:rsidRDefault="007134D0">
    <w:pPr>
      <w:pStyle w:val="Footer"/>
      <w:pBdr>
        <w:top w:val="single" w:sz="6" w:space="1" w:color="auto"/>
      </w:pBdr>
      <w:jc w:val="center"/>
      <w:rPr>
        <w:rFonts w:ascii="Segoe UI" w:hAnsi="Segoe UI" w:cs="Segoe UI"/>
        <w:spacing w:val="-4"/>
        <w:sz w:val="14"/>
      </w:rPr>
    </w:pPr>
    <w:r w:rsidRPr="003F4F8D">
      <w:rPr>
        <w:rFonts w:ascii="Segoe UI" w:hAnsi="Segoe UI" w:cs="Segoe UI"/>
        <w:spacing w:val="-4"/>
        <w:sz w:val="14"/>
      </w:rPr>
      <w:t xml:space="preserve">Microsoft, Windows, and Windows NT are either registered trademarks or trademarks of Microsoft Corporation in the </w:t>
    </w:r>
    <w:smartTag w:uri="urn:schemas-microsoft-com:office:smarttags" w:element="place">
      <w:smartTag w:uri="urn:schemas-microsoft-com:office:smarttags" w:element="country-region">
        <w:r w:rsidRPr="003F4F8D">
          <w:rPr>
            <w:rFonts w:ascii="Segoe UI" w:hAnsi="Segoe UI" w:cs="Segoe UI"/>
            <w:spacing w:val="-4"/>
            <w:sz w:val="14"/>
          </w:rPr>
          <w:t>United States</w:t>
        </w:r>
      </w:smartTag>
    </w:smartTag>
    <w:r w:rsidRPr="003F4F8D">
      <w:rPr>
        <w:rFonts w:ascii="Segoe UI" w:hAnsi="Segoe UI" w:cs="Segoe UI"/>
        <w:spacing w:val="-4"/>
        <w:sz w:val="14"/>
      </w:rPr>
      <w:t xml:space="preserve"> and/or other countries.</w:t>
    </w:r>
  </w:p>
  <w:p w14:paraId="1B036BA0" w14:textId="77777777" w:rsidR="007134D0" w:rsidRPr="003F4F8D" w:rsidRDefault="007134D0">
    <w:pPr>
      <w:pStyle w:val="Footer"/>
      <w:pBdr>
        <w:top w:val="single" w:sz="6" w:space="1" w:color="auto"/>
      </w:pBdr>
      <w:jc w:val="center"/>
      <w:rPr>
        <w:rStyle w:val="PageNumber"/>
        <w:rFonts w:ascii="Segoe UI" w:hAnsi="Segoe UI" w:cs="Segoe UI"/>
      </w:rPr>
    </w:pPr>
    <w:r w:rsidRPr="003F4F8D">
      <w:rPr>
        <w:rStyle w:val="PageNumber"/>
        <w:rFonts w:ascii="Segoe UI" w:hAnsi="Segoe UI" w:cs="Segoe UI"/>
      </w:rPr>
      <w:fldChar w:fldCharType="begin"/>
    </w:r>
    <w:r w:rsidRPr="003F4F8D">
      <w:rPr>
        <w:rStyle w:val="PageNumber"/>
        <w:rFonts w:ascii="Segoe UI" w:hAnsi="Segoe UI" w:cs="Segoe UI"/>
      </w:rPr>
      <w:instrText xml:space="preserve"> PAGE </w:instrText>
    </w:r>
    <w:r w:rsidRPr="003F4F8D">
      <w:rPr>
        <w:rStyle w:val="PageNumber"/>
        <w:rFonts w:ascii="Segoe UI" w:hAnsi="Segoe UI" w:cs="Segoe UI"/>
      </w:rPr>
      <w:fldChar w:fldCharType="separate"/>
    </w:r>
    <w:r w:rsidR="007B5948">
      <w:rPr>
        <w:rStyle w:val="PageNumber"/>
        <w:rFonts w:ascii="Segoe UI" w:hAnsi="Segoe UI" w:cs="Segoe UI"/>
        <w:noProof/>
      </w:rPr>
      <w:t>2</w:t>
    </w:r>
    <w:r w:rsidRPr="003F4F8D">
      <w:rPr>
        <w:rStyle w:val="PageNumber"/>
        <w:rFonts w:ascii="Segoe UI" w:hAnsi="Segoe UI" w:cs="Segoe UI"/>
      </w:rPr>
      <w:fldChar w:fldCharType="end"/>
    </w:r>
  </w:p>
  <w:p w14:paraId="1B036BA1" w14:textId="77777777" w:rsidR="007134D0" w:rsidRPr="003F4F8D" w:rsidRDefault="007134D0">
    <w:pPr>
      <w:pStyle w:val="Footer"/>
      <w:pBdr>
        <w:top w:val="single" w:sz="6" w:space="1" w:color="auto"/>
      </w:pBdr>
      <w:jc w:val="center"/>
      <w:rPr>
        <w:rFonts w:ascii="Segoe UI" w:hAnsi="Segoe UI" w:cs="Segoe UI"/>
        <w:sz w:val="16"/>
      </w:rPr>
    </w:pPr>
    <w:r w:rsidRPr="003F4F8D">
      <w:rPr>
        <w:rFonts w:ascii="Segoe UI" w:hAnsi="Segoe UI" w:cs="Segoe UI"/>
        <w:sz w:val="16"/>
      </w:rPr>
      <w:t xml:space="preserve">Revised February </w:t>
    </w:r>
    <w:r w:rsidR="00004504" w:rsidRPr="003F4F8D">
      <w:rPr>
        <w:rFonts w:ascii="Segoe UI" w:hAnsi="Segoe UI" w:cs="Segoe UI"/>
        <w:sz w:val="16"/>
      </w:rPr>
      <w:t>13</w:t>
    </w:r>
    <w:r w:rsidRPr="003F4F8D">
      <w:rPr>
        <w:rFonts w:ascii="Segoe UI" w:hAnsi="Segoe UI" w:cs="Segoe UI"/>
        <w:sz w:val="16"/>
      </w:rPr>
      <w:t>, 20</w:t>
    </w:r>
    <w:r w:rsidR="00004504" w:rsidRPr="003F4F8D">
      <w:rPr>
        <w:rFonts w:ascii="Segoe UI" w:hAnsi="Segoe UI" w:cs="Segoe UI"/>
        <w:sz w:val="16"/>
      </w:rPr>
      <w:t>1</w:t>
    </w:r>
    <w:r w:rsidRPr="003F4F8D">
      <w:rPr>
        <w:rFonts w:ascii="Segoe UI" w:hAnsi="Segoe UI" w:cs="Segoe UI"/>
        <w:sz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6141" w14:textId="77777777" w:rsidR="00797BC2" w:rsidRDefault="00797BC2">
      <w:r>
        <w:separator/>
      </w:r>
    </w:p>
  </w:footnote>
  <w:footnote w:type="continuationSeparator" w:id="0">
    <w:p w14:paraId="6C57FC9D" w14:textId="77777777" w:rsidR="00797BC2" w:rsidRDefault="0079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168"/>
    </w:tblGrid>
    <w:tr w:rsidR="00004504" w:rsidRPr="00004504" w14:paraId="1B036B9A" w14:textId="77777777" w:rsidTr="00004504">
      <w:tc>
        <w:tcPr>
          <w:tcW w:w="7128" w:type="dxa"/>
          <w:vAlign w:val="center"/>
        </w:tcPr>
        <w:p w14:paraId="1B036B98" w14:textId="77777777" w:rsidR="00004504" w:rsidRPr="00004504" w:rsidRDefault="005D24B4" w:rsidP="00056649">
          <w:pPr>
            <w:pStyle w:val="SectionTitle"/>
            <w:spacing w:before="0"/>
            <w:jc w:val="left"/>
            <w:rPr>
              <w:rFonts w:ascii="Segoe UI" w:hAnsi="Segoe UI" w:cs="Segoe UI"/>
              <w:b w:val="0"/>
              <w:sz w:val="44"/>
              <w:szCs w:val="44"/>
            </w:rPr>
          </w:pPr>
          <w:r>
            <w:rPr>
              <w:noProof/>
              <w:lang w:bidi="ar-SA"/>
            </w:rPr>
            <w:drawing>
              <wp:inline distT="0" distB="0" distL="0" distR="0" wp14:anchorId="1B036BA2" wp14:editId="1B036BA3">
                <wp:extent cx="1781175" cy="3905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90525"/>
                        </a:xfrm>
                        <a:prstGeom prst="rect">
                          <a:avLst/>
                        </a:prstGeom>
                        <a:noFill/>
                        <a:ln>
                          <a:noFill/>
                        </a:ln>
                      </pic:spPr>
                    </pic:pic>
                  </a:graphicData>
                </a:graphic>
              </wp:inline>
            </w:drawing>
          </w:r>
        </w:p>
      </w:tc>
      <w:tc>
        <w:tcPr>
          <w:tcW w:w="3168" w:type="dxa"/>
          <w:vAlign w:val="center"/>
        </w:tcPr>
        <w:p w14:paraId="1B036B99"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Submission ReadMe</w:t>
          </w:r>
        </w:p>
      </w:tc>
    </w:tr>
    <w:tr w:rsidR="00004504" w:rsidRPr="00004504" w14:paraId="1B036B9D" w14:textId="77777777" w:rsidTr="00004504">
      <w:tc>
        <w:tcPr>
          <w:tcW w:w="7128" w:type="dxa"/>
          <w:vAlign w:val="center"/>
        </w:tcPr>
        <w:p w14:paraId="1B036B9B" w14:textId="77777777" w:rsidR="00004504" w:rsidRPr="00004504" w:rsidRDefault="00056649" w:rsidP="00AB7026">
          <w:pPr>
            <w:pStyle w:val="SectionTitle"/>
            <w:spacing w:before="0"/>
            <w:jc w:val="left"/>
            <w:rPr>
              <w:rFonts w:ascii="Segoe UI" w:hAnsi="Segoe UI" w:cs="Segoe UI"/>
              <w:b w:val="0"/>
              <w:szCs w:val="28"/>
            </w:rPr>
          </w:pPr>
          <w:r>
            <w:rPr>
              <w:rFonts w:ascii="Segoe UI" w:hAnsi="Segoe UI" w:cs="Segoe UI"/>
              <w:b w:val="0"/>
              <w:szCs w:val="28"/>
            </w:rPr>
            <w:t>Hardware Dashboard Services</w:t>
          </w:r>
        </w:p>
      </w:tc>
      <w:tc>
        <w:tcPr>
          <w:tcW w:w="3168" w:type="dxa"/>
          <w:vAlign w:val="center"/>
        </w:tcPr>
        <w:p w14:paraId="1B036B9C"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Version 1.0</w:t>
          </w:r>
        </w:p>
      </w:tc>
    </w:tr>
  </w:tbl>
  <w:p w14:paraId="1B036B9E" w14:textId="77777777" w:rsidR="007134D0" w:rsidRDefault="007134D0" w:rsidP="00004504">
    <w:pPr>
      <w:pStyle w:val="HeaderRu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746"/>
    <w:multiLevelType w:val="hybridMultilevel"/>
    <w:tmpl w:val="9806976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D2820"/>
    <w:multiLevelType w:val="hybridMultilevel"/>
    <w:tmpl w:val="09EE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10B12"/>
    <w:multiLevelType w:val="hybridMultilevel"/>
    <w:tmpl w:val="E8385390"/>
    <w:lvl w:ilvl="0" w:tplc="BE9C053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602C5"/>
    <w:multiLevelType w:val="hybridMultilevel"/>
    <w:tmpl w:val="C24C77CA"/>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75377FD"/>
    <w:multiLevelType w:val="hybridMultilevel"/>
    <w:tmpl w:val="F0E64658"/>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4E8"/>
    <w:multiLevelType w:val="hybridMultilevel"/>
    <w:tmpl w:val="AB3EDF6E"/>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C3327"/>
    <w:multiLevelType w:val="hybridMultilevel"/>
    <w:tmpl w:val="16309D96"/>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81BE8"/>
    <w:multiLevelType w:val="hybridMultilevel"/>
    <w:tmpl w:val="7098E9F8"/>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25A41F3"/>
    <w:multiLevelType w:val="hybridMultilevel"/>
    <w:tmpl w:val="946C8C0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864608">
    <w:abstractNumId w:val="7"/>
  </w:num>
  <w:num w:numId="2" w16cid:durableId="1075207033">
    <w:abstractNumId w:val="3"/>
  </w:num>
  <w:num w:numId="3" w16cid:durableId="1866866218">
    <w:abstractNumId w:val="2"/>
  </w:num>
  <w:num w:numId="4" w16cid:durableId="1247232465">
    <w:abstractNumId w:val="1"/>
  </w:num>
  <w:num w:numId="5" w16cid:durableId="84573910">
    <w:abstractNumId w:val="0"/>
  </w:num>
  <w:num w:numId="6" w16cid:durableId="1624773248">
    <w:abstractNumId w:val="5"/>
  </w:num>
  <w:num w:numId="7" w16cid:durableId="1523780483">
    <w:abstractNumId w:val="6"/>
  </w:num>
  <w:num w:numId="8" w16cid:durableId="1198471419">
    <w:abstractNumId w:val="8"/>
  </w:num>
  <w:num w:numId="9" w16cid:durableId="8238528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4D0"/>
    <w:rsid w:val="00004504"/>
    <w:rsid w:val="00056649"/>
    <w:rsid w:val="001C4337"/>
    <w:rsid w:val="00227503"/>
    <w:rsid w:val="002A4448"/>
    <w:rsid w:val="003476C1"/>
    <w:rsid w:val="003B3FEB"/>
    <w:rsid w:val="003B7C21"/>
    <w:rsid w:val="003F4F8D"/>
    <w:rsid w:val="00410402"/>
    <w:rsid w:val="0042466D"/>
    <w:rsid w:val="00440146"/>
    <w:rsid w:val="00444238"/>
    <w:rsid w:val="004E21C0"/>
    <w:rsid w:val="005D24B4"/>
    <w:rsid w:val="005F6FCF"/>
    <w:rsid w:val="006172DB"/>
    <w:rsid w:val="00677D4E"/>
    <w:rsid w:val="006A4258"/>
    <w:rsid w:val="007134D0"/>
    <w:rsid w:val="0079297D"/>
    <w:rsid w:val="00797BC2"/>
    <w:rsid w:val="007B5948"/>
    <w:rsid w:val="007F06EE"/>
    <w:rsid w:val="008220A8"/>
    <w:rsid w:val="008643A3"/>
    <w:rsid w:val="009761AF"/>
    <w:rsid w:val="00A36CF0"/>
    <w:rsid w:val="00A37487"/>
    <w:rsid w:val="00A53739"/>
    <w:rsid w:val="00A53AA9"/>
    <w:rsid w:val="00A8443C"/>
    <w:rsid w:val="00AB0E9A"/>
    <w:rsid w:val="00AB7026"/>
    <w:rsid w:val="00D668F5"/>
    <w:rsid w:val="00D86206"/>
    <w:rsid w:val="00E22384"/>
    <w:rsid w:val="00EB3018"/>
    <w:rsid w:val="00EC3064"/>
    <w:rsid w:val="00F433B6"/>
    <w:rsid w:val="00F5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B03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bidi="he-IL"/>
    </w:rPr>
  </w:style>
  <w:style w:type="paragraph" w:styleId="Heading1">
    <w:name w:val="heading 1"/>
    <w:basedOn w:val="Normal"/>
    <w:next w:val="Normal"/>
    <w:qFormat/>
    <w:pPr>
      <w:keepNext/>
      <w:spacing w:before="240" w:after="60"/>
      <w:outlineLvl w:val="0"/>
    </w:pPr>
    <w:rPr>
      <w:rFonts w:ascii="Arial" w:hAnsi="Arial"/>
      <w:b/>
      <w:kern w:val="28"/>
      <w:sz w:val="24"/>
    </w:rPr>
  </w:style>
  <w:style w:type="paragraph" w:styleId="Heading2">
    <w:name w:val="heading 2"/>
    <w:aliases w:val="H2"/>
    <w:basedOn w:val="Normal"/>
    <w:next w:val="Normal"/>
    <w:qFormat/>
    <w:pPr>
      <w:keepNext/>
      <w:tabs>
        <w:tab w:val="left" w:pos="720"/>
      </w:tabs>
      <w:spacing w:before="120"/>
      <w:outlineLvl w:val="1"/>
    </w:pPr>
    <w:rPr>
      <w:rFonts w:ascii="Arial" w:hAnsi="Arial"/>
      <w:b/>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erRule">
    <w:name w:val="Header Rule"/>
    <w:basedOn w:val="Normal"/>
    <w:pPr>
      <w:pBdr>
        <w:bottom w:val="single" w:sz="36" w:space="1" w:color="auto"/>
      </w:pBdr>
      <w:tabs>
        <w:tab w:val="decimal" w:pos="8280"/>
      </w:tabs>
      <w:spacing w:before="120" w:after="240" w:line="120" w:lineRule="exact"/>
      <w:jc w:val="both"/>
    </w:pPr>
    <w:rPr>
      <w:rFonts w:ascii="Arial" w:hAnsi="Arial"/>
      <w:sz w:val="18"/>
    </w:rPr>
  </w:style>
  <w:style w:type="paragraph" w:customStyle="1" w:styleId="Platform">
    <w:name w:val="Platform"/>
    <w:basedOn w:val="Normal"/>
    <w:next w:val="Normal"/>
    <w:pPr>
      <w:spacing w:before="80"/>
      <w:jc w:val="right"/>
    </w:pPr>
    <w:rPr>
      <w:rFonts w:ascii="Arial" w:hAnsi="Arial"/>
      <w:b/>
      <w:sz w:val="24"/>
    </w:rPr>
  </w:style>
  <w:style w:type="paragraph" w:customStyle="1" w:styleId="SectionTitle">
    <w:name w:val="Section Title"/>
    <w:basedOn w:val="Platform"/>
    <w:pPr>
      <w:spacing w:before="120"/>
    </w:pPr>
    <w:rPr>
      <w:sz w:val="28"/>
    </w:rPr>
  </w:style>
  <w:style w:type="paragraph" w:customStyle="1" w:styleId="TestKit">
    <w:name w:val="Test Kit"/>
    <w:basedOn w:val="Normal"/>
    <w:next w:val="Platform"/>
    <w:pPr>
      <w:spacing w:before="120"/>
      <w:jc w:val="right"/>
    </w:pPr>
    <w:rPr>
      <w:rFonts w:ascii="Arial" w:hAnsi="Arial"/>
      <w:b/>
      <w:smallCaps/>
      <w:sz w:val="36"/>
    </w:rPr>
  </w:style>
  <w:style w:type="paragraph" w:customStyle="1" w:styleId="CheckList1">
    <w:name w:val="CheckList1"/>
    <w:basedOn w:val="Normal"/>
    <w:pPr>
      <w:tabs>
        <w:tab w:val="left" w:pos="432"/>
      </w:tabs>
      <w:ind w:left="432" w:hanging="432"/>
    </w:pPr>
    <w:rPr>
      <w:rFonts w:ascii="Arial" w:hAnsi="Arial"/>
    </w:rPr>
  </w:style>
  <w:style w:type="paragraph" w:customStyle="1" w:styleId="CheckList3">
    <w:name w:val="CheckList3"/>
    <w:basedOn w:val="CheckList2"/>
    <w:pPr>
      <w:tabs>
        <w:tab w:val="clear" w:pos="864"/>
        <w:tab w:val="left" w:pos="1296"/>
      </w:tabs>
      <w:ind w:left="1296"/>
    </w:pPr>
  </w:style>
  <w:style w:type="paragraph" w:customStyle="1" w:styleId="CheckList2">
    <w:name w:val="CheckList2"/>
    <w:basedOn w:val="Normal"/>
    <w:pPr>
      <w:tabs>
        <w:tab w:val="left" w:pos="864"/>
      </w:tabs>
      <w:ind w:left="864" w:hanging="432"/>
    </w:pPr>
    <w:rPr>
      <w:rFonts w:ascii="Arial" w:hAnsi="Arial"/>
    </w:rPr>
  </w:style>
  <w:style w:type="paragraph" w:customStyle="1" w:styleId="TableItem">
    <w:name w:val="Table Item"/>
    <w:basedOn w:val="Normal"/>
    <w:pPr>
      <w:spacing w:before="40"/>
    </w:pPr>
    <w:rPr>
      <w:rFonts w:ascii="Arial" w:hAnsi="Arial"/>
    </w:rPr>
  </w:style>
  <w:style w:type="paragraph" w:styleId="BodyText">
    <w:name w:val="Body Text"/>
    <w:basedOn w:val="Normal"/>
    <w:rPr>
      <w:b/>
      <w:color w:val="FF0000"/>
      <w:sz w:val="24"/>
    </w:rPr>
  </w:style>
  <w:style w:type="paragraph" w:styleId="BodyText2">
    <w:name w:val="Body Text 2"/>
    <w:basedOn w:val="Normal"/>
    <w:rPr>
      <w:rFonts w:ascii="Arial" w:hAnsi="Arial"/>
      <w:b/>
    </w:rPr>
  </w:style>
  <w:style w:type="character" w:styleId="Hyperlink">
    <w:name w:val="Hyperlink"/>
    <w:basedOn w:val="DefaultParagraphFont"/>
    <w:rPr>
      <w:color w:val="0000FF"/>
      <w:u w:val="single"/>
    </w:rPr>
  </w:style>
  <w:style w:type="paragraph" w:styleId="BodyTextIndent">
    <w:name w:val="Body Text Indent"/>
    <w:basedOn w:val="Normal"/>
    <w:pPr>
      <w:ind w:left="360"/>
    </w:pPr>
    <w:rPr>
      <w:rFonts w:ascii="Arial" w:hAnsi="Arial"/>
    </w:rPr>
  </w:style>
  <w:style w:type="character" w:styleId="PageNumber">
    <w:name w:val="page number"/>
    <w:basedOn w:val="DefaultParagraphFont"/>
  </w:style>
  <w:style w:type="paragraph" w:styleId="BodyTextIndent3">
    <w:name w:val="Body Text Indent 3"/>
    <w:basedOn w:val="Normal"/>
    <w:pPr>
      <w:ind w:left="360"/>
    </w:pPr>
  </w:style>
  <w:style w:type="paragraph" w:styleId="ListNumber">
    <w:name w:val="List Number"/>
    <w:basedOn w:val="Normal"/>
    <w:pPr>
      <w:tabs>
        <w:tab w:val="left" w:pos="1152"/>
      </w:tabs>
      <w:overflowPunct w:val="0"/>
      <w:autoSpaceDE w:val="0"/>
      <w:autoSpaceDN w:val="0"/>
      <w:adjustRightInd w:val="0"/>
      <w:spacing w:before="120"/>
      <w:ind w:left="1152" w:hanging="432"/>
    </w:pPr>
    <w:rPr>
      <w:rFonts w:ascii="Arial" w:hAnsi="Arial"/>
      <w:lang w:bidi="ar-SA"/>
    </w:rPr>
  </w:style>
  <w:style w:type="paragraph" w:customStyle="1" w:styleId="ProcHeading">
    <w:name w:val="Proc Heading"/>
    <w:basedOn w:val="Heading3"/>
    <w:next w:val="ListNumber"/>
    <w:pPr>
      <w:tabs>
        <w:tab w:val="left" w:pos="720"/>
      </w:tabs>
      <w:overflowPunct w:val="0"/>
      <w:autoSpaceDE w:val="0"/>
      <w:autoSpaceDN w:val="0"/>
      <w:adjustRightInd w:val="0"/>
      <w:spacing w:before="120" w:after="0"/>
      <w:outlineLvl w:val="9"/>
    </w:pPr>
    <w:rPr>
      <w:b/>
      <w:sz w:val="20"/>
      <w:lang w:bidi="ar-SA"/>
    </w:rPr>
  </w:style>
  <w:style w:type="paragraph" w:styleId="PlainText">
    <w:name w:val="Plain Text"/>
    <w:basedOn w:val="Normal"/>
    <w:rPr>
      <w:rFonts w:ascii="Courier New" w:hAnsi="Courier New" w:cs="Wingdings"/>
      <w:lang w:bidi="ar-SA"/>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link w:val="CommentTextChar"/>
    <w:semiHidden/>
  </w:style>
  <w:style w:type="table" w:styleId="TableGrid">
    <w:name w:val="Table Grid"/>
    <w:basedOn w:val="TableNormal"/>
    <w:rsid w:val="0000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739"/>
    <w:pPr>
      <w:ind w:left="720"/>
      <w:contextualSpacing/>
    </w:pPr>
  </w:style>
  <w:style w:type="paragraph" w:styleId="CommentSubject">
    <w:name w:val="annotation subject"/>
    <w:basedOn w:val="CommentText"/>
    <w:next w:val="CommentText"/>
    <w:link w:val="CommentSubjectChar"/>
    <w:rsid w:val="00A36CF0"/>
    <w:rPr>
      <w:b/>
      <w:bCs/>
    </w:rPr>
  </w:style>
  <w:style w:type="character" w:customStyle="1" w:styleId="CommentTextChar">
    <w:name w:val="Comment Text Char"/>
    <w:basedOn w:val="DefaultParagraphFont"/>
    <w:link w:val="CommentText"/>
    <w:semiHidden/>
    <w:rsid w:val="00A36CF0"/>
    <w:rPr>
      <w:lang w:bidi="he-IL"/>
    </w:rPr>
  </w:style>
  <w:style w:type="character" w:customStyle="1" w:styleId="CommentSubjectChar">
    <w:name w:val="Comment Subject Char"/>
    <w:basedOn w:val="CommentTextChar"/>
    <w:link w:val="CommentSubject"/>
    <w:rsid w:val="00A36CF0"/>
    <w:rPr>
      <w:b/>
      <w:bCs/>
      <w:lang w:bidi="he-IL"/>
    </w:rPr>
  </w:style>
  <w:style w:type="paragraph" w:styleId="Revision">
    <w:name w:val="Revision"/>
    <w:hidden/>
    <w:uiPriority w:val="99"/>
    <w:semiHidden/>
    <w:rsid w:val="006172DB"/>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sdev.microsoft.com/e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upport.microsoft.com/oas/default.aspx?&amp;ln=en-us&amp;c1=501&amp;gprid=12574&a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Props1.xml><?xml version="1.0" encoding="utf-8"?>
<ds:datastoreItem xmlns:ds="http://schemas.openxmlformats.org/officeDocument/2006/customXml" ds:itemID="{68FE1295-1130-429F-84B6-B98AB6597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FE15195-0956-472D-B6FE-76A2B2F0242C}">
  <ds:schemaRefs>
    <ds:schemaRef ds:uri="http://schemas.microsoft.com/sharepoint/v3/contenttype/forms"/>
  </ds:schemaRefs>
</ds:datastoreItem>
</file>

<file path=customXml/itemProps3.xml><?xml version="1.0" encoding="utf-8"?>
<ds:datastoreItem xmlns:ds="http://schemas.openxmlformats.org/officeDocument/2006/customXml" ds:itemID="{887497E3-11E4-464B-8EBD-AF2BF4C7F0D7}">
  <ds:schemaRefs>
    <ds:schemaRef ds:uri="http://schemas.microsoft.com/office/2006/metadata/properties"/>
    <ds:schemaRef ds:uri="2d8ef221-3774-47e5-978c-b29f10de36c7"/>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784</Words>
  <Characters>4475</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WHQL Submission ReadMe</vt:lpstr>
    </vt:vector>
  </TitlesOfParts>
  <LinksUpToDate>false</LinksUpToDate>
  <CharactersWithSpaces>5249</CharactersWithSpaces>
  <SharedDoc>false</SharedDoc>
  <HyperlinkBase/>
  <HLinks>
    <vt:vector size="12" baseType="variant">
      <vt:variant>
        <vt:i4>4522065</vt:i4>
      </vt:variant>
      <vt:variant>
        <vt:i4>3</vt:i4>
      </vt:variant>
      <vt:variant>
        <vt:i4>0</vt:i4>
      </vt:variant>
      <vt:variant>
        <vt:i4>5</vt:i4>
      </vt:variant>
      <vt:variant>
        <vt:lpwstr>https://winqual.microsoft.com/ec</vt:lpwstr>
      </vt:variant>
      <vt:variant>
        <vt:lpwstr/>
      </vt:variant>
      <vt:variant>
        <vt:i4>7209001</vt:i4>
      </vt:variant>
      <vt:variant>
        <vt:i4>0</vt:i4>
      </vt:variant>
      <vt:variant>
        <vt:i4>0</vt:i4>
      </vt:variant>
      <vt:variant>
        <vt:i4>5</vt:i4>
      </vt:variant>
      <vt:variant>
        <vt:lpwstr>http://support.microsoft.com/oas/default.aspx?&amp;ln=en-us&amp;c1=501&amp;gprid=12574&amp;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WHQL Submission ReadMe</dc:title>
  <dc:creator/>
  <cp:lastModifiedBy/>
  <cp:revision>1</cp:revision>
  <cp:lastPrinted>2002-01-23T19:20:00Z</cp:lastPrinted>
  <dcterms:created xsi:type="dcterms:W3CDTF">2023-01-19T17:57:00Z</dcterms:created>
  <dcterms:modified xsi:type="dcterms:W3CDTF">2023-04-01T01:13:00Z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